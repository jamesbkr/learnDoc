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DC4BB" w14:textId="77777777" w:rsidR="00664002" w:rsidRDefault="00664002" w:rsidP="00664002">
      <w:r>
        <w:t># JIRA Object Relationships</w:t>
      </w:r>
    </w:p>
    <w:p w14:paraId="4AE13471" w14:textId="568B8B53" w:rsidR="00664002" w:rsidRDefault="00664002" w:rsidP="00664002">
      <w:r>
        <w:t>### Intro</w:t>
      </w:r>
      <w:ins w:id="0" w:author="James Becker" w:date="2017-05-09T08:39:00Z">
        <w:r w:rsidR="006C5AB7">
          <w:t>:</w:t>
        </w:r>
      </w:ins>
    </w:p>
    <w:p w14:paraId="3CA5AC37" w14:textId="367EA511" w:rsidR="00664002" w:rsidRDefault="00664002" w:rsidP="00664002">
      <w:r>
        <w:t xml:space="preserve">When dealing with any piece of software, it is important to understand the relationships between the abstractions (objects) in the software. This document was made to help better understand the relationships between the objects that exist within JIRA.  Understanding these relationships will allow for a better understanding what a change in a JIRA instance will </w:t>
      </w:r>
      <w:del w:id="1" w:author="Forsythe User" w:date="2017-05-02T09:34:00Z">
        <w:r w:rsidDel="00E55B79">
          <w:delText>effect</w:delText>
        </w:r>
      </w:del>
      <w:ins w:id="2" w:author="Forsythe User" w:date="2017-05-02T09:34:00Z">
        <w:r w:rsidR="00E55B79">
          <w:t>affect</w:t>
        </w:r>
      </w:ins>
      <w:r>
        <w:t>.</w:t>
      </w:r>
      <w:ins w:id="3" w:author="James Becker" w:date="2017-05-09T08:28:00Z">
        <w:r w:rsidR="006C5AB7">
          <w:t xml:space="preserve">  There are 5 main types of objects in Jira.  These 5 types of objects are:</w:t>
        </w:r>
      </w:ins>
      <w:ins w:id="4" w:author="James Becker" w:date="2017-05-09T08:29:00Z">
        <w:r w:rsidR="006C5AB7">
          <w:t xml:space="preserve"> projects,</w:t>
        </w:r>
      </w:ins>
      <w:ins w:id="5" w:author="James Becker" w:date="2017-05-09T08:28:00Z">
        <w:r w:rsidR="006C5AB7">
          <w:t xml:space="preserve"> issues, screens, fields, and workflows.</w:t>
        </w:r>
      </w:ins>
    </w:p>
    <w:p w14:paraId="3ACC99AA" w14:textId="74DABC66" w:rsidR="00664002" w:rsidDel="003F1B7C" w:rsidRDefault="00664002" w:rsidP="00664002">
      <w:pPr>
        <w:rPr>
          <w:del w:id="6" w:author="James Becker" w:date="2017-05-04T08:39:00Z"/>
        </w:rPr>
      </w:pPr>
    </w:p>
    <w:p w14:paraId="562FE6DF" w14:textId="23927DB5" w:rsidR="00664002" w:rsidDel="003F1B7C" w:rsidRDefault="00664002" w:rsidP="00664002">
      <w:pPr>
        <w:rPr>
          <w:del w:id="7" w:author="James Becker" w:date="2017-05-04T08:39:00Z"/>
        </w:rPr>
      </w:pPr>
      <w:del w:id="8" w:author="James Becker" w:date="2017-05-04T08:39:00Z">
        <w:r w:rsidDel="003F1B7C">
          <w:delText xml:space="preserve">### JIRA - Overall Idea Structure </w:delText>
        </w:r>
      </w:del>
    </w:p>
    <w:p w14:paraId="06B8EA3B" w14:textId="3DB2E0FD" w:rsidR="00664002" w:rsidDel="003F1B7C" w:rsidRDefault="00664002" w:rsidP="00664002">
      <w:pPr>
        <w:rPr>
          <w:del w:id="9" w:author="James Becker" w:date="2017-05-04T08:39:00Z"/>
        </w:rPr>
      </w:pPr>
      <w:del w:id="10" w:author="James Becker" w:date="2017-05-04T08:39:00Z">
        <w:r w:rsidDel="003F1B7C">
          <w:delText xml:space="preserve">To better understand JIRA, it is easier to split it into two components.  There is the "Project" component and the "User" component.  Towards the end of this document these two components will be merged. </w:delText>
        </w:r>
      </w:del>
    </w:p>
    <w:p w14:paraId="7EFE9E84" w14:textId="273C7CC6" w:rsidR="00664002" w:rsidRDefault="00664002" w:rsidP="00664002">
      <w:r>
        <w:t>#### Project</w:t>
      </w:r>
      <w:ins w:id="11" w:author="James Becker" w:date="2017-05-09T08:39:00Z">
        <w:r w:rsidR="006C5AB7">
          <w:t>:</w:t>
        </w:r>
      </w:ins>
    </w:p>
    <w:p w14:paraId="04221508" w14:textId="2A4ABDD9" w:rsidR="006C5AB7" w:rsidRDefault="00664002" w:rsidP="00664002">
      <w:del w:id="12" w:author="James Becker" w:date="2017-05-09T08:30:00Z">
        <w:r w:rsidDel="006C5AB7">
          <w:delText>A project is the largest entity in the JIRA environment.  It encapsulates all schemes, issues</w:delText>
        </w:r>
      </w:del>
      <w:del w:id="13" w:author="James Becker" w:date="2017-05-04T08:39:00Z">
        <w:r w:rsidDel="003F1B7C">
          <w:delText xml:space="preserve">, </w:delText>
        </w:r>
        <w:commentRangeStart w:id="14"/>
        <w:r w:rsidDel="003F1B7C">
          <w:delText>and boards</w:delText>
        </w:r>
        <w:commentRangeEnd w:id="14"/>
        <w:r w:rsidR="00964195" w:rsidDel="003F1B7C">
          <w:rPr>
            <w:rStyle w:val="CommentReference"/>
          </w:rPr>
          <w:commentReference w:id="14"/>
        </w:r>
      </w:del>
      <w:del w:id="15" w:author="James Becker" w:date="2017-05-09T08:30:00Z">
        <w:r w:rsidDel="006C5AB7">
          <w:delText xml:space="preserve">.  </w:delText>
        </w:r>
      </w:del>
      <w:del w:id="16" w:author="James Becker" w:date="2017-05-09T08:29:00Z">
        <w:r w:rsidDel="006C5AB7">
          <w:delText xml:space="preserve">This first section will address the sub components to the Project entity.  </w:delText>
        </w:r>
      </w:del>
      <w:ins w:id="17" w:author="James Becker" w:date="2017-05-09T08:30:00Z">
        <w:r w:rsidR="006C5AB7">
          <w:t>A project is a collection of issues in a JIRA system.  The way these issues are organized and presented</w:t>
        </w:r>
      </w:ins>
      <w:ins w:id="18" w:author="James Becker" w:date="2017-05-09T08:31:00Z">
        <w:r w:rsidR="006C5AB7">
          <w:t xml:space="preserve"> to the user</w:t>
        </w:r>
      </w:ins>
      <w:ins w:id="19" w:author="James Becker" w:date="2017-05-09T08:30:00Z">
        <w:r w:rsidR="006C5AB7">
          <w:t xml:space="preserve"> is defined in the project schemes.  Schemes can be thought of configuration files.  </w:t>
        </w:r>
      </w:ins>
    </w:p>
    <w:p w14:paraId="63336932" w14:textId="2312E734" w:rsidR="00664002" w:rsidRDefault="00664002" w:rsidP="00664002">
      <w:r>
        <w:t xml:space="preserve">#### </w:t>
      </w:r>
      <w:ins w:id="20" w:author="James Becker" w:date="2017-05-09T08:31:00Z">
        <w:r w:rsidR="006C5AB7">
          <w:t xml:space="preserve">Project </w:t>
        </w:r>
      </w:ins>
      <w:r>
        <w:t>Scheme</w:t>
      </w:r>
      <w:ins w:id="21" w:author="James Becker" w:date="2017-05-09T08:32:00Z">
        <w:r w:rsidR="006C5AB7">
          <w:t>s</w:t>
        </w:r>
      </w:ins>
      <w:ins w:id="22" w:author="James Becker" w:date="2017-05-09T08:39:00Z">
        <w:r w:rsidR="006C5AB7">
          <w:t>:</w:t>
        </w:r>
      </w:ins>
    </w:p>
    <w:p w14:paraId="465783AC" w14:textId="77777777" w:rsidR="00664002" w:rsidRDefault="00664002" w:rsidP="00664002">
      <w:r>
        <w:t xml:space="preserve">The highest-level abstraction in JIRA is a project.  JIRA uses a **scheme** abstraction to store the relationships between project and objects. The below diagram shows the </w:t>
      </w:r>
      <w:del w:id="23" w:author="Forsythe User" w:date="2017-05-02T09:01:00Z">
        <w:r w:rsidR="00964195" w:rsidDel="00964195">
          <w:delText>4</w:delText>
        </w:r>
        <w:r w:rsidDel="00964195">
          <w:delText xml:space="preserve"> </w:delText>
        </w:r>
      </w:del>
      <w:ins w:id="24" w:author="Forsythe User" w:date="2017-05-02T09:01:00Z">
        <w:r w:rsidR="00964195">
          <w:t xml:space="preserve">four </w:t>
        </w:r>
      </w:ins>
      <w:r>
        <w:t>main type of Schemes related to projects.  There is a 5th scheme: Permissions but that scheme will be addressed later.</w:t>
      </w:r>
    </w:p>
    <w:p w14:paraId="26633587" w14:textId="77777777" w:rsidR="00664002" w:rsidRDefault="00664002" w:rsidP="00664002"/>
    <w:p w14:paraId="47093FEE" w14:textId="77777777" w:rsidR="00664002" w:rsidRDefault="00664002" w:rsidP="00664002">
      <w:r>
        <w:rPr>
          <w:noProof/>
        </w:rPr>
        <w:drawing>
          <wp:inline distT="0" distB="0" distL="0" distR="0" wp14:anchorId="7F3860FF" wp14:editId="30EE1185">
            <wp:extent cx="5943600" cy="2504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SchemeRelationshi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04440"/>
                    </a:xfrm>
                    <a:prstGeom prst="rect">
                      <a:avLst/>
                    </a:prstGeom>
                  </pic:spPr>
                </pic:pic>
              </a:graphicData>
            </a:graphic>
          </wp:inline>
        </w:drawing>
      </w:r>
    </w:p>
    <w:p w14:paraId="48E656AA" w14:textId="05798C95" w:rsidR="00664002" w:rsidRDefault="00664002" w:rsidP="00664002">
      <w:r>
        <w:t>##### Breaking Down Scheme Properties</w:t>
      </w:r>
      <w:ins w:id="25" w:author="James Becker" w:date="2017-05-09T08:39:00Z">
        <w:r w:rsidR="006C5AB7">
          <w:t>:</w:t>
        </w:r>
      </w:ins>
      <w:r>
        <w:t xml:space="preserve"> </w:t>
      </w:r>
    </w:p>
    <w:p w14:paraId="4797A35B" w14:textId="77777777" w:rsidR="00664002" w:rsidRDefault="00664002" w:rsidP="00664002">
      <w:r>
        <w:t>* **Issue Type Scheme** - Issue types available in the project</w:t>
      </w:r>
    </w:p>
    <w:p w14:paraId="1F62AD9B" w14:textId="3CF6995D" w:rsidR="00664002" w:rsidRDefault="00664002" w:rsidP="00664002">
      <w:r>
        <w:t xml:space="preserve">* **Screen Scheme** - Issue -&gt; Screen Configuration </w:t>
      </w:r>
      <w:ins w:id="26" w:author="James Becker" w:date="2017-05-09T08:57:00Z">
        <w:r w:rsidR="00E2634A">
          <w:t>R</w:t>
        </w:r>
      </w:ins>
      <w:del w:id="27" w:author="James Becker" w:date="2017-05-09T08:57:00Z">
        <w:r w:rsidDel="00E2634A">
          <w:delText>r</w:delText>
        </w:r>
      </w:del>
      <w:r>
        <w:t>elationships</w:t>
      </w:r>
    </w:p>
    <w:p w14:paraId="27AADB17" w14:textId="7AB2EB37" w:rsidR="00664002" w:rsidRDefault="00664002" w:rsidP="00664002">
      <w:r>
        <w:t>* **Field Configuration Scheme** - Issue</w:t>
      </w:r>
      <w:ins w:id="28" w:author="James Becker" w:date="2017-05-09T08:56:00Z">
        <w:r w:rsidR="00E2634A">
          <w:t xml:space="preserve"> Types</w:t>
        </w:r>
      </w:ins>
      <w:r>
        <w:t xml:space="preserve"> -&gt; Field Configurations </w:t>
      </w:r>
      <w:ins w:id="29" w:author="James Becker" w:date="2017-05-09T08:57:00Z">
        <w:r w:rsidR="00E2634A">
          <w:t>R</w:t>
        </w:r>
      </w:ins>
      <w:del w:id="30" w:author="James Becker" w:date="2017-05-09T08:57:00Z">
        <w:r w:rsidDel="00E2634A">
          <w:delText>r</w:delText>
        </w:r>
      </w:del>
      <w:r>
        <w:t>elationships</w:t>
      </w:r>
    </w:p>
    <w:p w14:paraId="60A3DBA4" w14:textId="17B0F4FA" w:rsidR="00664002" w:rsidRDefault="00664002" w:rsidP="00664002">
      <w:r>
        <w:t>* **Workflow Scheme** - Issue</w:t>
      </w:r>
      <w:ins w:id="31" w:author="James Becker" w:date="2017-05-09T08:56:00Z">
        <w:r w:rsidR="00E2634A">
          <w:t xml:space="preserve"> Types</w:t>
        </w:r>
      </w:ins>
      <w:r>
        <w:t xml:space="preserve"> -&gt; </w:t>
      </w:r>
      <w:ins w:id="32" w:author="James Becker" w:date="2017-05-09T08:56:00Z">
        <w:r w:rsidR="00E2634A">
          <w:t>W</w:t>
        </w:r>
      </w:ins>
      <w:del w:id="33" w:author="James Becker" w:date="2017-05-09T08:56:00Z">
        <w:r w:rsidDel="00E2634A">
          <w:delText>w</w:delText>
        </w:r>
      </w:del>
      <w:r>
        <w:t xml:space="preserve">orkflow </w:t>
      </w:r>
      <w:ins w:id="34" w:author="James Becker" w:date="2017-05-09T08:57:00Z">
        <w:r w:rsidR="00E2634A">
          <w:t>R</w:t>
        </w:r>
      </w:ins>
      <w:del w:id="35" w:author="James Becker" w:date="2017-05-09T08:57:00Z">
        <w:r w:rsidDel="00E2634A">
          <w:delText>r</w:delText>
        </w:r>
      </w:del>
      <w:r>
        <w:t>elationships</w:t>
      </w:r>
    </w:p>
    <w:p w14:paraId="092E1E10" w14:textId="77777777" w:rsidR="00664002" w:rsidRDefault="00664002" w:rsidP="00664002">
      <w:del w:id="36" w:author="James Becker" w:date="2017-05-09T08:32:00Z">
        <w:r w:rsidDel="006C5AB7">
          <w:delText>.</w:delText>
        </w:r>
      </w:del>
    </w:p>
    <w:p w14:paraId="49440C7A" w14:textId="77777777" w:rsidR="00664002" w:rsidRDefault="00664002" w:rsidP="00664002"/>
    <w:p w14:paraId="529F74CB" w14:textId="7D000981" w:rsidR="00664002" w:rsidRDefault="00664002" w:rsidP="00664002">
      <w:r>
        <w:lastRenderedPageBreak/>
        <w:t>#### Issue</w:t>
      </w:r>
      <w:ins w:id="37" w:author="Forsythe User" w:date="2017-05-02T09:02:00Z">
        <w:r w:rsidR="00964195">
          <w:t xml:space="preserve"> (Inte</w:t>
        </w:r>
        <w:r w:rsidR="00013DAF">
          <w:t>rnally referred to as tickets. Issue</w:t>
        </w:r>
      </w:ins>
      <w:ins w:id="38" w:author="Forsythe User" w:date="2017-05-02T10:40:00Z">
        <w:r w:rsidR="00013DAF">
          <w:t>, in our vernacular</w:t>
        </w:r>
      </w:ins>
      <w:ins w:id="39" w:author="Forsythe User" w:date="2017-05-02T09:02:00Z">
        <w:r w:rsidR="00013DAF">
          <w:t xml:space="preserve"> is a specific RAID ticket type.</w:t>
        </w:r>
        <w:del w:id="40" w:author="James Becker" w:date="2017-05-09T08:33:00Z">
          <w:r w:rsidR="00964195" w:rsidDel="006C5AB7">
            <w:delText xml:space="preserve"> </w:delText>
          </w:r>
        </w:del>
        <w:r w:rsidR="00964195">
          <w:t>)</w:t>
        </w:r>
      </w:ins>
      <w:ins w:id="41" w:author="James Becker" w:date="2017-05-09T08:39:00Z">
        <w:r w:rsidR="006C5AB7">
          <w:t>:</w:t>
        </w:r>
      </w:ins>
    </w:p>
    <w:p w14:paraId="4A506CBB" w14:textId="41BB4B2D" w:rsidR="00664002" w:rsidRDefault="00664002" w:rsidP="00664002">
      <w:pPr>
        <w:rPr>
          <w:ins w:id="42" w:author="James Becker" w:date="2017-05-09T09:00:00Z"/>
        </w:rPr>
      </w:pPr>
      <w:r>
        <w:t>Issues are related to projects through the issue type scheme.  An issue is by far the most important concept in JIRA.  It is the thing that the everyday user with interact with.  Issues include: epics, stories, tasks, and subtasks</w:t>
      </w:r>
      <w:ins w:id="43" w:author="Forsythe User" w:date="2017-05-02T09:03:00Z">
        <w:r w:rsidR="00964195">
          <w:t xml:space="preserve"> but can be can be custom created to represent virtually any concern or object type such as a Server, Service, Application, Risk, Decision, etc</w:t>
        </w:r>
      </w:ins>
      <w:r>
        <w:t>.  Most of the time a JIRA user will be either opening, closing, logging work against, or editing an issue.  When an issue is created, it belongs to a workflow.  A workflow is a set of lifecycle stages and transitions.  Issues have a field configuration which defines the data that is attached to the issue.  These field can already exist in the system or the fields can be created as *custom fields*.  The way the fields of an issue are displayed can be organized in the screen configuration.</w:t>
      </w:r>
    </w:p>
    <w:p w14:paraId="28F258C0" w14:textId="36A255EE" w:rsidR="00E2634A" w:rsidDel="00E2634A" w:rsidRDefault="00E2634A" w:rsidP="00664002">
      <w:pPr>
        <w:rPr>
          <w:del w:id="44" w:author="James Becker" w:date="2017-05-09T09:03:00Z"/>
        </w:rPr>
      </w:pPr>
    </w:p>
    <w:p w14:paraId="0A682BBC" w14:textId="03517842" w:rsidR="00664002" w:rsidRDefault="00664002" w:rsidP="00664002">
      <w:commentRangeStart w:id="45"/>
      <w:del w:id="46" w:author="James Becker" w:date="2017-05-09T08:35:00Z">
        <w:r w:rsidDel="006C5AB7">
          <w:rPr>
            <w:noProof/>
          </w:rPr>
          <w:drawing>
            <wp:inline distT="0" distB="0" distL="0" distR="0" wp14:anchorId="2813DF8B" wp14:editId="677F2197">
              <wp:extent cx="5943600" cy="2426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sueImplementa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26970"/>
                      </a:xfrm>
                      <a:prstGeom prst="rect">
                        <a:avLst/>
                      </a:prstGeom>
                    </pic:spPr>
                  </pic:pic>
                </a:graphicData>
              </a:graphic>
            </wp:inline>
          </w:drawing>
        </w:r>
      </w:del>
      <w:commentRangeEnd w:id="45"/>
      <w:r w:rsidR="003B5DA1">
        <w:rPr>
          <w:rStyle w:val="CommentReference"/>
        </w:rPr>
        <w:commentReference w:id="45"/>
      </w:r>
      <w:r>
        <w:t>##### Issue Actions:</w:t>
      </w:r>
    </w:p>
    <w:p w14:paraId="5962910E" w14:textId="77777777" w:rsidR="00664002" w:rsidRDefault="00664002" w:rsidP="00664002">
      <w:r>
        <w:t>* **Opening**: Issues are opened when a task needs to be completed and can be assigned to the person that needs to complete it.  When an issue is opened, it becomes an active object in the JIRA system.</w:t>
      </w:r>
    </w:p>
    <w:p w14:paraId="3563A40C" w14:textId="77777777" w:rsidR="00664002" w:rsidRDefault="00664002" w:rsidP="00664002">
      <w:r>
        <w:t>* **Closing**: It is extremely important to note that closing an issue is not the same as deleting one.  Closing the issue puts the issue into a "resolved" state but the issue still exists in the JIRA system and can be queried against.  Most of the time, Issues are not deleted and it is best practice to close them instead.</w:t>
      </w:r>
    </w:p>
    <w:p w14:paraId="4A9931A8" w14:textId="77777777" w:rsidR="00664002" w:rsidRDefault="00664002" w:rsidP="00664002">
      <w:r>
        <w:t>* **Logging Work**: As work is done on a specific issue, it can be logged and linked to the issue.  This allows for time tracking.</w:t>
      </w:r>
    </w:p>
    <w:p w14:paraId="7212D6F1" w14:textId="77777777" w:rsidR="001763E6" w:rsidRDefault="00664002" w:rsidP="00664002">
      <w:pPr>
        <w:rPr>
          <w:ins w:id="47" w:author="Forsythe User" w:date="2017-05-02T10:27:00Z"/>
        </w:rPr>
      </w:pPr>
      <w:r>
        <w:t xml:space="preserve">* **Editing**: When issues are created, they contain fields that can be edited.  These fields can be any piece of information that needs to be tracked. </w:t>
      </w:r>
    </w:p>
    <w:p w14:paraId="57CCBE61" w14:textId="77777777" w:rsidR="001763E6" w:rsidRDefault="001763E6" w:rsidP="00664002">
      <w:pPr>
        <w:rPr>
          <w:ins w:id="48" w:author="Forsythe User" w:date="2017-05-02T10:27:00Z"/>
        </w:rPr>
      </w:pPr>
      <w:ins w:id="49" w:author="Forsythe User" w:date="2017-05-02T10:27:00Z">
        <w:r>
          <w:t>* **Watchers**: Users can be assigned as watchers to enable notification subscriptions for changes to the issue</w:t>
        </w:r>
      </w:ins>
    </w:p>
    <w:p w14:paraId="64B07F8E" w14:textId="77777777" w:rsidR="0059617A" w:rsidRDefault="0059617A" w:rsidP="00664002">
      <w:pPr>
        <w:rPr>
          <w:ins w:id="50" w:author="Forsythe User" w:date="2017-05-02T10:28:00Z"/>
        </w:rPr>
      </w:pPr>
      <w:ins w:id="51" w:author="Forsythe User" w:date="2017-05-02T10:28:00Z">
        <w:r>
          <w:t>* **Comments**: Each issue</w:t>
        </w:r>
        <w:del w:id="52" w:author="James Becker" w:date="2017-05-09T08:36:00Z">
          <w:r w:rsidDel="006C5AB7">
            <w:delText>s</w:delText>
          </w:r>
        </w:del>
        <w:r>
          <w:t xml:space="preserve"> allows for comments providing an issues centric management of discussions.</w:t>
        </w:r>
      </w:ins>
    </w:p>
    <w:p w14:paraId="549DB9A6" w14:textId="77777777" w:rsidR="00E2634A" w:rsidRDefault="0059617A" w:rsidP="00664002">
      <w:pPr>
        <w:rPr>
          <w:ins w:id="53" w:author="James Becker" w:date="2017-05-09T09:03:00Z"/>
        </w:rPr>
      </w:pPr>
      <w:ins w:id="54" w:author="Forsythe User" w:date="2017-05-02T10:30:00Z">
        <w:r>
          <w:t>* **History**: Each issue</w:t>
        </w:r>
        <w:del w:id="55" w:author="James Becker" w:date="2017-05-09T08:36:00Z">
          <w:r w:rsidDel="006C5AB7">
            <w:delText>s</w:delText>
          </w:r>
        </w:del>
        <w:r>
          <w:t xml:space="preserve"> maintains a viewable history of all changes and actions associated to it providing a clear and concise audit trail.</w:t>
        </w:r>
      </w:ins>
    </w:p>
    <w:p w14:paraId="41E7FD61" w14:textId="77777777" w:rsidR="00E2634A" w:rsidRDefault="00E2634A" w:rsidP="00E2634A">
      <w:pPr>
        <w:rPr>
          <w:ins w:id="56" w:author="James Becker" w:date="2017-05-09T09:03:00Z"/>
        </w:rPr>
      </w:pPr>
      <w:ins w:id="57" w:author="James Becker" w:date="2017-05-09T09:03:00Z">
        <w:r>
          <w:t xml:space="preserve">#### Screen:  </w:t>
        </w:r>
      </w:ins>
    </w:p>
    <w:p w14:paraId="7BF0578A" w14:textId="36AD58CD" w:rsidR="00E2634A" w:rsidRDefault="00E2634A" w:rsidP="00E2634A">
      <w:pPr>
        <w:rPr>
          <w:ins w:id="58" w:author="James Becker" w:date="2017-05-09T09:08:00Z"/>
        </w:rPr>
      </w:pPr>
      <w:ins w:id="59" w:author="James Becker" w:date="2017-05-09T09:03:00Z">
        <w:r>
          <w:t xml:space="preserve">A screen is an actual UI view for the user to view fields.  Screens organize fields in order and in tabs.    </w:t>
        </w:r>
      </w:ins>
    </w:p>
    <w:p w14:paraId="7DE23C50" w14:textId="77777777" w:rsidR="001341A0" w:rsidRDefault="001341A0" w:rsidP="001341A0">
      <w:pPr>
        <w:rPr>
          <w:ins w:id="60" w:author="James Becker" w:date="2017-05-09T09:08:00Z"/>
        </w:rPr>
      </w:pPr>
      <w:ins w:id="61" w:author="James Becker" w:date="2017-05-09T09:08:00Z">
        <w:r>
          <w:t>##### Screen Configuration:</w:t>
        </w:r>
      </w:ins>
    </w:p>
    <w:p w14:paraId="33347110" w14:textId="6B30D088" w:rsidR="001341A0" w:rsidRDefault="001341A0" w:rsidP="001341A0">
      <w:pPr>
        <w:rPr>
          <w:ins w:id="62" w:author="James Becker" w:date="2017-05-09T09:03:00Z"/>
        </w:rPr>
      </w:pPr>
      <w:ins w:id="63" w:author="James Becker" w:date="2017-05-09T09:08:00Z">
        <w:r>
          <w:t>The screen configuration is the set of UI views for an issue.  These views can be configured to show the issue fields in the most appealing way.  There are three operations on an issue that can have screens mapped to them: Create, Edit, and View.</w:t>
        </w:r>
      </w:ins>
    </w:p>
    <w:p w14:paraId="2A7A01F9" w14:textId="77777777" w:rsidR="00E2634A" w:rsidRDefault="00E2634A" w:rsidP="00664002">
      <w:pPr>
        <w:rPr>
          <w:ins w:id="64" w:author="James Becker" w:date="2017-05-09T09:03:00Z"/>
        </w:rPr>
      </w:pPr>
      <w:ins w:id="65" w:author="James Becker" w:date="2017-05-09T09:03:00Z">
        <w:r>
          <w:t>#### Fields:</w:t>
        </w:r>
      </w:ins>
    </w:p>
    <w:p w14:paraId="4772A8A8" w14:textId="77777777" w:rsidR="001341A0" w:rsidRDefault="00E2634A" w:rsidP="00664002">
      <w:pPr>
        <w:rPr>
          <w:ins w:id="66" w:author="James Becker" w:date="2017-05-09T09:08:00Z"/>
        </w:rPr>
      </w:pPr>
      <w:ins w:id="67" w:author="James Becker" w:date="2017-05-09T09:03:00Z">
        <w:r>
          <w:lastRenderedPageBreak/>
          <w:t>Fields represent actual data points associated with an issue</w:t>
        </w:r>
      </w:ins>
      <w:ins w:id="68" w:author="James Becker" w:date="2017-05-09T09:04:00Z">
        <w:r>
          <w:t xml:space="preserve"> that are stored in the database</w:t>
        </w:r>
      </w:ins>
      <w:ins w:id="69" w:author="James Becker" w:date="2017-05-09T09:03:00Z">
        <w:r>
          <w:t>.  Fields can be scoped to individual projects or issue types.  It is very important to properly scope fields.</w:t>
        </w:r>
      </w:ins>
      <w:ins w:id="70" w:author="James Becker" w:date="2017-05-09T09:05:00Z">
        <w:r>
          <w:t xml:space="preserve">  If a field is scoped to an issue but does not show up on any screens in the UI views, it still exists in the database but will not be </w:t>
        </w:r>
      </w:ins>
      <w:ins w:id="71" w:author="James Becker" w:date="2017-05-09T09:06:00Z">
        <w:r>
          <w:t>accessible</w:t>
        </w:r>
      </w:ins>
      <w:ins w:id="72" w:author="James Becker" w:date="2017-05-09T09:05:00Z">
        <w:r>
          <w:t>.  This can lead to random data filling up the database.</w:t>
        </w:r>
      </w:ins>
      <w:ins w:id="73" w:author="James Becker" w:date="2017-05-09T09:07:00Z">
        <w:r w:rsidR="001341A0">
          <w:t xml:space="preserve">  Fields can either be made mandatory or optional.  Mandatory fields will need to be filled before an issue can be created.</w:t>
        </w:r>
      </w:ins>
    </w:p>
    <w:p w14:paraId="14BD13BE" w14:textId="77777777" w:rsidR="001341A0" w:rsidRDefault="001341A0" w:rsidP="001341A0">
      <w:pPr>
        <w:rPr>
          <w:moveTo w:id="74" w:author="James Becker" w:date="2017-05-09T09:08:00Z"/>
        </w:rPr>
      </w:pPr>
      <w:moveToRangeStart w:id="75" w:author="James Becker" w:date="2017-05-09T09:08:00Z" w:name="move482084232"/>
      <w:moveTo w:id="76" w:author="James Becker" w:date="2017-05-09T09:08:00Z">
        <w:r>
          <w:t xml:space="preserve">##### Field Configuration: </w:t>
        </w:r>
      </w:moveTo>
    </w:p>
    <w:p w14:paraId="34AB2A47" w14:textId="7C4436C8" w:rsidR="001341A0" w:rsidDel="001341A0" w:rsidRDefault="001341A0" w:rsidP="001341A0">
      <w:pPr>
        <w:rPr>
          <w:del w:id="77" w:author="James Becker" w:date="2017-05-09T09:10:00Z"/>
          <w:moveTo w:id="78" w:author="James Becker" w:date="2017-05-09T09:08:00Z"/>
        </w:rPr>
      </w:pPr>
      <w:moveTo w:id="79" w:author="James Becker" w:date="2017-05-09T09:08:00Z">
        <w:del w:id="80" w:author="James Becker" w:date="2017-05-09T09:08:00Z">
          <w:r w:rsidDel="001341A0">
            <w:delText xml:space="preserve">The field configuration is the set of data points that belong to an issue.  These fields can be either mandatory or optional.  If a field is mandatory, the issue cannot be created without the field being filled.  If a field is optional, the issue can be created without the field being filled but there will always be the option to fill the field.  When custom fields are created, it is important to set the context of the field correctly.  If no context is set, the field will be applied to every issue in the entire JIRA instance.  This could be outside of the project that the issue was created for.  Context can be a specific project or issue type that the field needs to be applied to. </w:delText>
          </w:r>
        </w:del>
      </w:moveTo>
      <w:ins w:id="81" w:author="James Becker" w:date="2017-05-09T09:08:00Z">
        <w:r>
          <w:t xml:space="preserve">The field configuration defines the </w:t>
        </w:r>
      </w:ins>
      <w:ins w:id="82" w:author="James Becker" w:date="2017-05-09T09:10:00Z">
        <w:r>
          <w:t>available</w:t>
        </w:r>
      </w:ins>
      <w:ins w:id="83" w:author="James Becker" w:date="2017-05-09T09:08:00Z">
        <w:r>
          <w:t xml:space="preserve"> screens for the field and how it will be </w:t>
        </w:r>
      </w:ins>
      <w:ins w:id="84" w:author="James Becker" w:date="2017-05-09T09:09:00Z">
        <w:r>
          <w:t>displayed</w:t>
        </w:r>
      </w:ins>
      <w:ins w:id="85" w:author="James Becker" w:date="2017-05-09T09:08:00Z">
        <w:r>
          <w:t>.</w:t>
        </w:r>
      </w:ins>
      <w:ins w:id="86" w:author="James Becker" w:date="2017-05-09T09:09:00Z">
        <w:r>
          <w:t xml:space="preserve">  </w:t>
        </w:r>
      </w:ins>
      <w:ins w:id="87" w:author="James Becker" w:date="2017-05-09T09:10:00Z">
        <w:r>
          <w:t>This is also where the fields will be defined as required or optional.  Along with where in the screen configuration, this is also where the description of the field can be set.</w:t>
        </w:r>
      </w:ins>
    </w:p>
    <w:moveToRangeEnd w:id="75"/>
    <w:p w14:paraId="621A4F23" w14:textId="502C1D73" w:rsidR="00664002" w:rsidRDefault="00664002" w:rsidP="00664002">
      <w:del w:id="88" w:author="Forsythe User" w:date="2017-05-02T10:27:00Z">
        <w:r w:rsidDel="001763E6">
          <w:delText xml:space="preserve"> </w:delText>
        </w:r>
      </w:del>
    </w:p>
    <w:p w14:paraId="265AE8C7" w14:textId="3A47900A" w:rsidR="00664002" w:rsidRDefault="00664002" w:rsidP="00664002">
      <w:pPr>
        <w:rPr>
          <w:ins w:id="89" w:author="James Becker" w:date="2017-05-09T09:16:00Z"/>
        </w:rPr>
      </w:pPr>
      <w:r>
        <w:t>####</w:t>
      </w:r>
      <w:del w:id="90" w:author="James Becker" w:date="2017-05-09T08:48:00Z">
        <w:r w:rsidDel="00DD2029">
          <w:delText>#</w:delText>
        </w:r>
      </w:del>
      <w:r>
        <w:t xml:space="preserve"> Workflow:</w:t>
      </w:r>
    </w:p>
    <w:p w14:paraId="666D9FBB" w14:textId="30B2589B" w:rsidR="001341A0" w:rsidRDefault="001341A0" w:rsidP="00664002">
      <w:pPr>
        <w:rPr>
          <w:ins w:id="91" w:author="James Becker" w:date="2017-05-09T08:38:00Z"/>
        </w:rPr>
      </w:pPr>
      <w:ins w:id="92" w:author="James Becker" w:date="2017-05-09T09:16:00Z">
        <w:r>
          <w:t>A workflow consists of Statuses and Transitions.  Each status is the state the issue exists in.  Each transition can be considered an action that changes an issue from one status to the other.  Below is an example transition.  *To Do* and *Complete* would be considered the statuses and *Work Completed* would be the transition for the object.  These statuses would then be mapped to JIRA *Status Categories*.  It is important to note that the object will still exist in the JIRA system even in the completed state.  Until an issue is explicitly deleted, it will exist in the JIRA system.</w:t>
        </w:r>
      </w:ins>
      <w:bookmarkStart w:id="93" w:name="_GoBack"/>
      <w:bookmarkEnd w:id="93"/>
    </w:p>
    <w:p w14:paraId="5F4C3CE8" w14:textId="438C6B60" w:rsidR="006C5AB7" w:rsidRDefault="006C5AB7" w:rsidP="00664002">
      <w:pPr>
        <w:rPr>
          <w:ins w:id="94" w:author="Forsythe User" w:date="2017-05-02T10:58:00Z"/>
        </w:rPr>
      </w:pPr>
      <w:ins w:id="95" w:author="James Becker" w:date="2017-05-09T08:38:00Z">
        <w:r>
          <w:t>##### Workflow States</w:t>
        </w:r>
      </w:ins>
      <w:ins w:id="96" w:author="James Becker" w:date="2017-05-09T08:39:00Z">
        <w:r>
          <w:t>:</w:t>
        </w:r>
      </w:ins>
    </w:p>
    <w:p w14:paraId="08A0E5D3" w14:textId="7AEFA957" w:rsidR="006A4FDC" w:rsidRDefault="006A4FDC">
      <w:pPr>
        <w:rPr>
          <w:ins w:id="97" w:author="Forsythe User" w:date="2017-05-02T10:59:00Z"/>
        </w:rPr>
      </w:pPr>
      <w:ins w:id="98" w:author="Forsythe User" w:date="2017-05-02T10:58:00Z">
        <w:r>
          <w:t xml:space="preserve">* **Status Categories**: </w:t>
        </w:r>
      </w:ins>
      <w:ins w:id="99" w:author="Forsythe User" w:date="2017-05-02T11:00:00Z">
        <w:r w:rsidR="0038250D">
          <w:t>Immutable:</w:t>
        </w:r>
        <w:r w:rsidR="0075360D">
          <w:t xml:space="preserve"> JQL: </w:t>
        </w:r>
      </w:ins>
      <w:ins w:id="100" w:author="Forsythe User" w:date="2017-05-02T11:07:00Z">
        <w:r w:rsidR="0075360D">
          <w:t>{</w:t>
        </w:r>
        <w:proofErr w:type="spellStart"/>
        <w:r w:rsidR="001C2AC8">
          <w:t>s</w:t>
        </w:r>
      </w:ins>
      <w:ins w:id="101" w:author="Forsythe User" w:date="2017-05-02T11:01:00Z">
        <w:r w:rsidR="0038250D">
          <w:t>tatusCategory</w:t>
        </w:r>
      </w:ins>
      <w:proofErr w:type="spellEnd"/>
      <w:ins w:id="102" w:author="Forsythe User" w:date="2017-05-02T11:00:00Z">
        <w:r w:rsidR="0038250D">
          <w:t>:</w:t>
        </w:r>
      </w:ins>
      <w:ins w:id="103" w:author="Forsythe User" w:date="2017-05-02T11:02:00Z">
        <w:r w:rsidR="0038250D">
          <w:t xml:space="preserve"> </w:t>
        </w:r>
      </w:ins>
      <w:ins w:id="104" w:author="Forsythe User" w:date="2017-05-02T11:15:00Z">
        <w:r w:rsidR="0075360D">
          <w:t>[</w:t>
        </w:r>
      </w:ins>
      <w:ins w:id="105" w:author="Forsythe User" w:date="2017-05-02T11:09:00Z">
        <w:r w:rsidR="001C2AC8">
          <w:t>“</w:t>
        </w:r>
      </w:ins>
      <w:ins w:id="106" w:author="Forsythe User" w:date="2017-05-02T11:02:00Z">
        <w:r w:rsidR="0038250D">
          <w:t>To Do”, “In Progress”, “Done”</w:t>
        </w:r>
      </w:ins>
      <w:ins w:id="107" w:author="Forsythe User" w:date="2017-05-02T11:07:00Z">
        <w:r w:rsidR="001C2AC8">
          <w:t>]</w:t>
        </w:r>
      </w:ins>
      <w:ins w:id="108" w:author="Forsythe User" w:date="2017-05-02T11:22:00Z">
        <w:r w:rsidR="0075360D">
          <w:t>}</w:t>
        </w:r>
      </w:ins>
      <w:ins w:id="109" w:author="James Becker" w:date="2017-05-09T08:37:00Z">
        <w:r w:rsidR="006C5AB7">
          <w:t xml:space="preserve">.  </w:t>
        </w:r>
      </w:ins>
    </w:p>
    <w:p w14:paraId="1F9D86BA" w14:textId="77777777" w:rsidR="0038250D" w:rsidRDefault="0038250D">
      <w:pPr>
        <w:rPr>
          <w:ins w:id="110" w:author="Forsythe User" w:date="2017-05-02T11:03:00Z"/>
        </w:rPr>
      </w:pPr>
      <w:ins w:id="111" w:author="Forsythe User" w:date="2017-05-02T10:59:00Z">
        <w:r>
          <w:t xml:space="preserve">* **Resolutions**: Customizable: </w:t>
        </w:r>
      </w:ins>
      <w:ins w:id="112" w:author="Forsythe User" w:date="2017-05-02T11:20:00Z">
        <w:r w:rsidR="0075360D">
          <w:t>{</w:t>
        </w:r>
      </w:ins>
      <w:ins w:id="113" w:author="Forsythe User" w:date="2017-05-02T11:11:00Z">
        <w:r w:rsidR="0075360D">
          <w:t>Global:</w:t>
        </w:r>
        <w:r w:rsidR="001C2AC8">
          <w:t xml:space="preserve"> [Name</w:t>
        </w:r>
      </w:ins>
      <w:ins w:id="114" w:author="Forsythe User" w:date="2017-05-02T11:12:00Z">
        <w:r w:rsidR="001C2AC8">
          <w:t>, Description, Order, Default</w:t>
        </w:r>
      </w:ins>
      <w:ins w:id="115" w:author="Forsythe User" w:date="2017-05-02T11:11:00Z">
        <w:r w:rsidR="001C2AC8">
          <w:t>]</w:t>
        </w:r>
      </w:ins>
      <w:ins w:id="116" w:author="Forsythe User" w:date="2017-05-02T11:21:00Z">
        <w:r w:rsidR="0075360D">
          <w:t>}</w:t>
        </w:r>
      </w:ins>
      <w:ins w:id="117" w:author="Forsythe User" w:date="2017-05-02T11:12:00Z">
        <w:r w:rsidR="001C2AC8">
          <w:t xml:space="preserve">, </w:t>
        </w:r>
      </w:ins>
      <w:ins w:id="118" w:author="Forsythe User" w:date="2017-05-02T11:00:00Z">
        <w:r>
          <w:t>JQL</w:t>
        </w:r>
      </w:ins>
      <w:ins w:id="119" w:author="Forsythe User" w:date="2017-05-02T11:12:00Z">
        <w:r w:rsidR="0075360D">
          <w:t>:</w:t>
        </w:r>
      </w:ins>
      <w:ins w:id="120" w:author="Forsythe User" w:date="2017-05-02T11:00:00Z">
        <w:r w:rsidR="0075360D">
          <w:t xml:space="preserve"> {</w:t>
        </w:r>
        <w:r w:rsidR="001C2AC8">
          <w:t>resolution</w:t>
        </w:r>
      </w:ins>
      <w:ins w:id="121" w:author="Forsythe User" w:date="2017-05-02T11:13:00Z">
        <w:r w:rsidR="0075360D">
          <w:t xml:space="preserve">: </w:t>
        </w:r>
      </w:ins>
      <w:ins w:id="122" w:author="Forsythe User" w:date="2017-05-02T11:21:00Z">
        <w:r w:rsidR="0075360D">
          <w:t>“&lt;resolution</w:t>
        </w:r>
      </w:ins>
      <w:ins w:id="123" w:author="Forsythe User" w:date="2017-05-02T11:13:00Z">
        <w:r w:rsidR="0075360D">
          <w:t xml:space="preserve"> name&gt;</w:t>
        </w:r>
      </w:ins>
      <w:ins w:id="124" w:author="Forsythe User" w:date="2017-05-02T11:21:00Z">
        <w:r w:rsidR="0075360D">
          <w:t>”</w:t>
        </w:r>
      </w:ins>
      <w:ins w:id="125" w:author="Forsythe User" w:date="2017-05-02T11:00:00Z">
        <w:r w:rsidR="001C2AC8">
          <w:t>]</w:t>
        </w:r>
      </w:ins>
      <w:ins w:id="126" w:author="Forsythe User" w:date="2017-05-02T10:59:00Z">
        <w:r>
          <w:t>: Provide additional data as to why the ticket was closed.</w:t>
        </w:r>
      </w:ins>
    </w:p>
    <w:p w14:paraId="79465473" w14:textId="77777777" w:rsidR="0038250D" w:rsidRDefault="0038250D">
      <w:pPr>
        <w:rPr>
          <w:ins w:id="127" w:author="Forsythe User" w:date="2017-05-02T11:03:00Z"/>
        </w:rPr>
      </w:pPr>
      <w:ins w:id="128" w:author="Forsythe User" w:date="2017-05-02T11:03:00Z">
        <w:r>
          <w:t xml:space="preserve">* **Status**: </w:t>
        </w:r>
      </w:ins>
      <w:ins w:id="129" w:author="Forsythe User" w:date="2017-05-02T11:10:00Z">
        <w:r w:rsidR="001C2AC8">
          <w:t xml:space="preserve">Customizable: </w:t>
        </w:r>
      </w:ins>
      <w:ins w:id="130" w:author="Forsythe User" w:date="2017-05-02T11:15:00Z">
        <w:r w:rsidR="001C2AC8">
          <w:t>{</w:t>
        </w:r>
      </w:ins>
      <w:ins w:id="131" w:author="Forsythe User" w:date="2017-05-02T11:06:00Z">
        <w:r w:rsidR="001C2AC8">
          <w:t xml:space="preserve">Global: </w:t>
        </w:r>
        <w:r>
          <w:t>[Name</w:t>
        </w:r>
      </w:ins>
      <w:ins w:id="132" w:author="Forsythe User" w:date="2017-05-02T11:10:00Z">
        <w:r w:rsidR="001C2AC8">
          <w:t>, Category</w:t>
        </w:r>
      </w:ins>
      <w:ins w:id="133" w:author="Forsythe User" w:date="2017-05-02T11:06:00Z">
        <w:r>
          <w:t>]</w:t>
        </w:r>
      </w:ins>
      <w:ins w:id="134" w:author="Forsythe User" w:date="2017-05-02T11:16:00Z">
        <w:r w:rsidR="001C2AC8">
          <w:t xml:space="preserve">, Workflow: </w:t>
        </w:r>
        <w:r w:rsidR="0075360D">
          <w:t>[</w:t>
        </w:r>
      </w:ins>
      <w:ins w:id="135" w:author="Forsythe User" w:date="2017-05-02T11:20:00Z">
        <w:r w:rsidR="0075360D">
          <w:t>(</w:t>
        </w:r>
      </w:ins>
      <w:ins w:id="136" w:author="Forsythe User" w:date="2017-05-02T11:08:00Z">
        <w:r w:rsidR="0075360D">
          <w:t>property</w:t>
        </w:r>
      </w:ins>
      <w:ins w:id="137" w:author="Forsythe User" w:date="2017-05-02T11:20:00Z">
        <w:r w:rsidR="0075360D">
          <w:t>)</w:t>
        </w:r>
      </w:ins>
      <w:ins w:id="138" w:author="Forsythe User" w:date="2017-05-02T11:16:00Z">
        <w:r w:rsidR="0075360D">
          <w:t>k=v</w:t>
        </w:r>
      </w:ins>
      <w:ins w:id="139" w:author="Forsythe User" w:date="2017-05-02T11:17:00Z">
        <w:r w:rsidR="0075360D">
          <w:t>]}</w:t>
        </w:r>
      </w:ins>
      <w:ins w:id="140" w:author="Forsythe User" w:date="2017-05-02T11:09:00Z">
        <w:r>
          <w:t xml:space="preserve">, </w:t>
        </w:r>
      </w:ins>
      <w:ins w:id="141" w:author="Forsythe User" w:date="2017-05-02T11:03:00Z">
        <w:r>
          <w:t>JQL</w:t>
        </w:r>
      </w:ins>
      <w:ins w:id="142" w:author="Forsythe User" w:date="2017-05-02T11:17:00Z">
        <w:r w:rsidR="001C2AC8">
          <w:t xml:space="preserve">: </w:t>
        </w:r>
      </w:ins>
      <w:ins w:id="143" w:author="Forsythe User" w:date="2017-05-02T11:06:00Z">
        <w:r w:rsidR="001C2AC8">
          <w:t>{</w:t>
        </w:r>
      </w:ins>
      <w:ins w:id="144" w:author="Forsythe User" w:date="2017-05-02T11:14:00Z">
        <w:r w:rsidR="001C2AC8">
          <w:t>status:</w:t>
        </w:r>
      </w:ins>
      <w:ins w:id="145" w:author="Forsythe User" w:date="2017-05-02T11:22:00Z">
        <w:r w:rsidR="0075360D">
          <w:t xml:space="preserve"> “&lt;status</w:t>
        </w:r>
      </w:ins>
      <w:ins w:id="146" w:author="Forsythe User" w:date="2017-05-02T11:14:00Z">
        <w:r w:rsidR="001C2AC8">
          <w:t xml:space="preserve"> name</w:t>
        </w:r>
      </w:ins>
      <w:ins w:id="147" w:author="Forsythe User" w:date="2017-05-02T11:22:00Z">
        <w:r w:rsidR="0075360D">
          <w:t>&gt;”</w:t>
        </w:r>
      </w:ins>
      <w:ins w:id="148" w:author="Forsythe User" w:date="2017-05-02T11:06:00Z">
        <w:r w:rsidR="001C2AC8">
          <w:t>}</w:t>
        </w:r>
      </w:ins>
    </w:p>
    <w:p w14:paraId="1A22B98A" w14:textId="77777777" w:rsidR="0038250D" w:rsidRDefault="0038250D">
      <w:ins w:id="149" w:author="Forsythe User" w:date="2017-05-02T11:03:00Z">
        <w:r>
          <w:t xml:space="preserve">* **Transitions**: Customizable: </w:t>
        </w:r>
      </w:ins>
      <w:ins w:id="150" w:author="Forsythe User" w:date="2017-05-02T11:07:00Z">
        <w:r w:rsidR="001C2AC8">
          <w:t>{Workflow: [</w:t>
        </w:r>
        <w:r>
          <w:t xml:space="preserve">Name, </w:t>
        </w:r>
      </w:ins>
      <w:ins w:id="151" w:author="Forsythe User" w:date="2017-05-02T11:05:00Z">
        <w:r>
          <w:t>Properties, Triggers, Conditions, Validators, Post Functions</w:t>
        </w:r>
      </w:ins>
      <w:ins w:id="152" w:author="Forsythe User" w:date="2017-05-02T11:07:00Z">
        <w:r>
          <w:t>]</w:t>
        </w:r>
      </w:ins>
      <w:ins w:id="153" w:author="Forsythe User" w:date="2017-05-02T11:19:00Z">
        <w:r w:rsidR="001C2AC8">
          <w:t>}</w:t>
        </w:r>
      </w:ins>
    </w:p>
    <w:p w14:paraId="41349D0D" w14:textId="5BDCA234" w:rsidR="00664002" w:rsidDel="001341A0" w:rsidRDefault="00664002" w:rsidP="00664002">
      <w:pPr>
        <w:rPr>
          <w:del w:id="154" w:author="James Becker" w:date="2017-05-09T09:16:00Z"/>
        </w:rPr>
      </w:pPr>
      <w:del w:id="155" w:author="James Becker" w:date="2017-05-09T09:16:00Z">
        <w:r w:rsidDel="001341A0">
          <w:delText xml:space="preserve">A workflow contains </w:delText>
        </w:r>
      </w:del>
      <w:ins w:id="156" w:author="Forsythe User" w:date="2017-05-02T10:35:00Z">
        <w:del w:id="157" w:author="James Becker" w:date="2017-05-09T09:16:00Z">
          <w:r w:rsidR="0059617A" w:rsidDel="001341A0">
            <w:delText xml:space="preserve">consists of </w:delText>
          </w:r>
        </w:del>
      </w:ins>
      <w:del w:id="158" w:author="James Becker" w:date="2017-05-09T09:16:00Z">
        <w:r w:rsidDel="001341A0">
          <w:delText xml:space="preserve">stages </w:delText>
        </w:r>
      </w:del>
      <w:ins w:id="159" w:author="Forsythe User" w:date="2017-05-02T10:35:00Z">
        <w:del w:id="160" w:author="James Becker" w:date="2017-05-09T09:16:00Z">
          <w:r w:rsidR="0059617A" w:rsidDel="001341A0">
            <w:delText xml:space="preserve">Statuses </w:delText>
          </w:r>
        </w:del>
      </w:ins>
      <w:del w:id="161" w:author="James Becker" w:date="2017-05-09T09:16:00Z">
        <w:r w:rsidDel="001341A0">
          <w:delText>and transitions</w:delText>
        </w:r>
      </w:del>
      <w:ins w:id="162" w:author="Forsythe User" w:date="2017-05-02T10:35:00Z">
        <w:del w:id="163" w:author="James Becker" w:date="2017-05-09T09:16:00Z">
          <w:r w:rsidR="0059617A" w:rsidDel="001341A0">
            <w:delText>Transitions</w:delText>
          </w:r>
        </w:del>
      </w:ins>
      <w:del w:id="164" w:author="James Becker" w:date="2017-05-09T09:16:00Z">
        <w:r w:rsidDel="001341A0">
          <w:delText xml:space="preserve">.  Each stage </w:delText>
        </w:r>
      </w:del>
      <w:ins w:id="165" w:author="Forsythe User" w:date="2017-05-02T10:35:00Z">
        <w:del w:id="166" w:author="James Becker" w:date="2017-05-09T09:16:00Z">
          <w:r w:rsidR="0059617A" w:rsidDel="001341A0">
            <w:delText xml:space="preserve">status </w:delText>
          </w:r>
        </w:del>
      </w:ins>
      <w:del w:id="167" w:author="James Becker" w:date="2017-05-09T09:16:00Z">
        <w:r w:rsidDel="001341A0">
          <w:delText xml:space="preserve">is the state the issue exists in.  Each transition can be considered an action that changes an issue from one stage </w:delText>
        </w:r>
      </w:del>
      <w:ins w:id="168" w:author="Forsythe User" w:date="2017-05-02T10:36:00Z">
        <w:del w:id="169" w:author="James Becker" w:date="2017-05-09T09:16:00Z">
          <w:r w:rsidR="0059617A" w:rsidDel="001341A0">
            <w:delText xml:space="preserve">status </w:delText>
          </w:r>
        </w:del>
      </w:ins>
      <w:del w:id="170" w:author="James Becker" w:date="2017-05-09T09:16:00Z">
        <w:r w:rsidDel="001341A0">
          <w:delText xml:space="preserve">to the other.  Below is an example stage transition.  *To Do* and *Complete* would be considered the stages </w:delText>
        </w:r>
      </w:del>
      <w:ins w:id="171" w:author="Forsythe User" w:date="2017-05-02T10:35:00Z">
        <w:del w:id="172" w:author="James Becker" w:date="2017-05-09T09:16:00Z">
          <w:r w:rsidR="0059617A" w:rsidDel="001341A0">
            <w:delText xml:space="preserve">statuses </w:delText>
          </w:r>
        </w:del>
      </w:ins>
      <w:del w:id="173" w:author="James Becker" w:date="2017-05-09T09:16:00Z">
        <w:r w:rsidDel="001341A0">
          <w:delText>and *Work Completed* would be the transition for the object.  It is important to note that the object will still exist in the JIRA system even in the completed state.  Until an issue is explicitly deleted, it will exist in the JIRA system.</w:delText>
        </w:r>
      </w:del>
    </w:p>
    <w:p w14:paraId="1A79E539" w14:textId="77777777" w:rsidR="00664002" w:rsidRDefault="00664002" w:rsidP="00664002">
      <w:r>
        <w:rPr>
          <w:noProof/>
        </w:rPr>
        <w:drawing>
          <wp:inline distT="0" distB="0" distL="0" distR="0" wp14:anchorId="49B66767" wp14:editId="75A9BA06">
            <wp:extent cx="4429743" cy="10002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1000265"/>
                    </a:xfrm>
                    <a:prstGeom prst="rect">
                      <a:avLst/>
                    </a:prstGeom>
                  </pic:spPr>
                </pic:pic>
              </a:graphicData>
            </a:graphic>
          </wp:inline>
        </w:drawing>
      </w:r>
    </w:p>
    <w:p w14:paraId="515B8BF4" w14:textId="6F97E315" w:rsidR="00664002" w:rsidDel="001341A0" w:rsidRDefault="00664002" w:rsidP="00664002">
      <w:pPr>
        <w:rPr>
          <w:moveFrom w:id="174" w:author="James Becker" w:date="2017-05-09T09:08:00Z"/>
        </w:rPr>
      </w:pPr>
      <w:moveFromRangeStart w:id="175" w:author="James Becker" w:date="2017-05-09T09:08:00Z" w:name="move482084232"/>
      <w:moveFrom w:id="176" w:author="James Becker" w:date="2017-05-09T09:08:00Z">
        <w:r w:rsidDel="001341A0">
          <w:t xml:space="preserve">##### Field Configuration: </w:t>
        </w:r>
      </w:moveFrom>
    </w:p>
    <w:p w14:paraId="4014FE16" w14:textId="35351324" w:rsidR="00664002" w:rsidDel="001341A0" w:rsidRDefault="00664002" w:rsidP="00664002">
      <w:pPr>
        <w:rPr>
          <w:moveFrom w:id="177" w:author="James Becker" w:date="2017-05-09T09:08:00Z"/>
        </w:rPr>
      </w:pPr>
      <w:moveFrom w:id="178" w:author="James Becker" w:date="2017-05-09T09:08:00Z">
        <w:r w:rsidDel="001341A0">
          <w:t xml:space="preserve">The field configuration is the set of data points that belong to an issue.  These fields can be either mandatory or optional.  If a field is mandatory, the issue cannot be created without the field being filled.  If a field is optional, the issue can be created without the field being filled but there will always be the option to fill the field.  When custom fields are created, it is important to set the context of the field correctly.  If no context is set, the field will be applied to every issue in the entire JIRA instance.  This could be outside of the project that the issue was created for.  Context can be a specific project or issue type that the field needs to be applied to. </w:t>
        </w:r>
      </w:moveFrom>
    </w:p>
    <w:moveFromRangeEnd w:id="175"/>
    <w:p w14:paraId="006461CC" w14:textId="27ECB73B" w:rsidR="00664002" w:rsidDel="001341A0" w:rsidRDefault="00664002" w:rsidP="00664002">
      <w:pPr>
        <w:rPr>
          <w:del w:id="179" w:author="James Becker" w:date="2017-05-09T09:08:00Z"/>
        </w:rPr>
      </w:pPr>
      <w:del w:id="180" w:author="James Becker" w:date="2017-05-09T09:08:00Z">
        <w:r w:rsidDel="001341A0">
          <w:delText>##### Screen Configuration:</w:delText>
        </w:r>
      </w:del>
    </w:p>
    <w:p w14:paraId="26086D62" w14:textId="050F4A98" w:rsidR="00664002" w:rsidDel="006C5AB7" w:rsidRDefault="00664002" w:rsidP="00664002">
      <w:pPr>
        <w:rPr>
          <w:del w:id="181" w:author="James Becker" w:date="2017-05-09T08:43:00Z"/>
        </w:rPr>
      </w:pPr>
      <w:del w:id="182" w:author="James Becker" w:date="2017-05-09T09:08:00Z">
        <w:r w:rsidDel="001341A0">
          <w:delText>The screen configuration is the set of UI views for an issue.  These views can be configured to show the issue fields in the most appealing way.</w:delText>
        </w:r>
      </w:del>
    </w:p>
    <w:p w14:paraId="2C590AC4" w14:textId="77777777" w:rsidR="00664002" w:rsidRDefault="00664002" w:rsidP="00664002"/>
    <w:p w14:paraId="6EFED1F9" w14:textId="0BE82CB6" w:rsidR="00664002" w:rsidRDefault="00664002" w:rsidP="00664002">
      <w:r>
        <w:t>#### User</w:t>
      </w:r>
      <w:ins w:id="183" w:author="James Becker" w:date="2017-05-09T08:43:00Z">
        <w:r w:rsidR="006C5AB7">
          <w:t>:</w:t>
        </w:r>
      </w:ins>
    </w:p>
    <w:p w14:paraId="40CA3651" w14:textId="2E2E5946" w:rsidR="00664002" w:rsidRDefault="00664002" w:rsidP="00664002">
      <w:del w:id="184" w:author="James Becker" w:date="2017-05-09T09:15:00Z">
        <w:r w:rsidDel="001341A0">
          <w:delText xml:space="preserve">The other main abstraction in JIRA is the user.  </w:delText>
        </w:r>
      </w:del>
      <w:r>
        <w:t>The user is the object that a person uses to interact with the system.  Users belong to groups.  These groups are then assigned roles in a project.  A permission scheme is then used to assign project roles to responsibilities in a JIRA project.</w:t>
      </w:r>
    </w:p>
    <w:p w14:paraId="28929AD1" w14:textId="77777777" w:rsidR="00664002" w:rsidRDefault="00664002" w:rsidP="00664002"/>
    <w:p w14:paraId="1B4A1227" w14:textId="77777777" w:rsidR="00664002" w:rsidRDefault="00664002" w:rsidP="00664002">
      <w:r>
        <w:rPr>
          <w:noProof/>
        </w:rPr>
        <w:lastRenderedPageBreak/>
        <w:drawing>
          <wp:inline distT="0" distB="0" distL="0" distR="0" wp14:anchorId="0B526FB2" wp14:editId="7493A859">
            <wp:extent cx="5601482" cy="3677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s.png"/>
                    <pic:cNvPicPr/>
                  </pic:nvPicPr>
                  <pic:blipFill>
                    <a:blip r:embed="rId11">
                      <a:extLst>
                        <a:ext uri="{28A0092B-C50C-407E-A947-70E740481C1C}">
                          <a14:useLocalDpi xmlns:a14="http://schemas.microsoft.com/office/drawing/2010/main" val="0"/>
                        </a:ext>
                      </a:extLst>
                    </a:blip>
                    <a:stretch>
                      <a:fillRect/>
                    </a:stretch>
                  </pic:blipFill>
                  <pic:spPr>
                    <a:xfrm>
                      <a:off x="0" y="0"/>
                      <a:ext cx="5601482" cy="3677163"/>
                    </a:xfrm>
                    <a:prstGeom prst="rect">
                      <a:avLst/>
                    </a:prstGeom>
                  </pic:spPr>
                </pic:pic>
              </a:graphicData>
            </a:graphic>
          </wp:inline>
        </w:drawing>
      </w:r>
    </w:p>
    <w:p w14:paraId="03A72DED" w14:textId="40B491FB" w:rsidR="00664002" w:rsidDel="00DD2029" w:rsidRDefault="00664002" w:rsidP="00664002">
      <w:pPr>
        <w:rPr>
          <w:del w:id="185" w:author="James Becker" w:date="2017-05-09T08:51:00Z"/>
        </w:rPr>
      </w:pPr>
      <w:del w:id="186" w:author="James Becker" w:date="2017-05-09T08:51:00Z">
        <w:r w:rsidDel="00DD2029">
          <w:delText>#### Conclusion</w:delText>
        </w:r>
      </w:del>
    </w:p>
    <w:p w14:paraId="3F9982B6" w14:textId="35BB60B1" w:rsidR="0073441E" w:rsidRDefault="00664002" w:rsidP="00664002">
      <w:del w:id="187" w:author="James Becker" w:date="2017-05-09T08:51:00Z">
        <w:r w:rsidDel="00DD2029">
          <w:delText>JIRA, at its core is a project management tool.  The main things that exist in any project management tool are users and projects.  JIRA uses schemes to keep track of project to other object relationships in its system.  Users are the core object that interacts with a JIRA project.  They are assigned how they can interact with a project through the permission scheme.  The main object that belongs to a project is an issue.  Issues have variable scope that can be expressed by using an epic, story, task, and subtask.  JIRA is a very powerful tool and it is important to understand how the different objects effect each other.</w:delText>
        </w:r>
      </w:del>
    </w:p>
    <w:sectPr w:rsidR="007344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Forsythe User" w:date="2017-05-02T08:56:00Z" w:initials="FU">
    <w:p w14:paraId="77C9400B" w14:textId="77777777" w:rsidR="00964195" w:rsidRDefault="00964195">
      <w:pPr>
        <w:pStyle w:val="CommentText"/>
      </w:pPr>
      <w:r>
        <w:rPr>
          <w:rStyle w:val="CommentReference"/>
        </w:rPr>
        <w:annotationRef/>
      </w:r>
      <w:r>
        <w:t>Boards are filter based and not encapsulated.  A board can wholly merge provide a cross-cut aspect view against multiple projects.</w:t>
      </w:r>
    </w:p>
  </w:comment>
  <w:comment w:id="45" w:author="Forsythe User" w:date="2017-05-02T09:23:00Z" w:initials="FU">
    <w:p w14:paraId="7EAAE6DF" w14:textId="659C8146" w:rsidR="00377D48" w:rsidRDefault="003B5DA1" w:rsidP="003B5DA1">
      <w:pPr>
        <w:pStyle w:val="CommentText"/>
      </w:pPr>
      <w:r>
        <w:rPr>
          <w:rStyle w:val="CommentReference"/>
        </w:rPr>
        <w:annotationRef/>
      </w:r>
    </w:p>
    <w:p w14:paraId="7D67E308" w14:textId="77777777" w:rsidR="003B5DA1" w:rsidRPr="00377D48" w:rsidRDefault="00377D48" w:rsidP="003B5DA1">
      <w:pPr>
        <w:pStyle w:val="CommentText"/>
        <w:rPr>
          <w:b/>
        </w:rPr>
      </w:pPr>
      <w:r>
        <w:br/>
      </w:r>
      <w:r w:rsidRPr="00377D48">
        <w:rPr>
          <w:b/>
        </w:rPr>
        <w:t>Objects</w:t>
      </w:r>
    </w:p>
    <w:p w14:paraId="157DAB03" w14:textId="77777777" w:rsidR="003B5DA1" w:rsidRDefault="00C9413B" w:rsidP="003B5DA1">
      <w:pPr>
        <w:pStyle w:val="CommentText"/>
        <w:numPr>
          <w:ilvl w:val="0"/>
          <w:numId w:val="1"/>
        </w:numPr>
      </w:pPr>
      <w:r>
        <w:t xml:space="preserve"> </w:t>
      </w:r>
      <w:r w:rsidR="003B5DA1">
        <w:t>Issue</w:t>
      </w:r>
    </w:p>
    <w:p w14:paraId="1116445F" w14:textId="77777777" w:rsidR="003B5DA1" w:rsidRDefault="00C9413B" w:rsidP="003B5DA1">
      <w:pPr>
        <w:pStyle w:val="CommentText"/>
        <w:numPr>
          <w:ilvl w:val="0"/>
          <w:numId w:val="1"/>
        </w:numPr>
      </w:pPr>
      <w:r>
        <w:t xml:space="preserve"> </w:t>
      </w:r>
      <w:r w:rsidR="003B5DA1">
        <w:t>Screen</w:t>
      </w:r>
    </w:p>
    <w:p w14:paraId="1E499F6B" w14:textId="77777777" w:rsidR="003B5DA1" w:rsidRDefault="00C9413B" w:rsidP="003B5DA1">
      <w:pPr>
        <w:pStyle w:val="CommentText"/>
        <w:numPr>
          <w:ilvl w:val="0"/>
          <w:numId w:val="1"/>
        </w:numPr>
      </w:pPr>
      <w:r>
        <w:t xml:space="preserve"> </w:t>
      </w:r>
      <w:r w:rsidR="003B5DA1">
        <w:t>Field (custom or otherwise)</w:t>
      </w:r>
    </w:p>
    <w:p w14:paraId="09759A79" w14:textId="77777777" w:rsidR="003B5DA1" w:rsidRDefault="00C9413B" w:rsidP="003B5DA1">
      <w:pPr>
        <w:pStyle w:val="CommentText"/>
        <w:numPr>
          <w:ilvl w:val="0"/>
          <w:numId w:val="1"/>
        </w:numPr>
      </w:pPr>
      <w:r>
        <w:t xml:space="preserve"> </w:t>
      </w:r>
      <w:r w:rsidR="003B5DA1">
        <w:t>Workflow</w:t>
      </w:r>
    </w:p>
    <w:p w14:paraId="7FB3DC2F" w14:textId="77777777" w:rsidR="00C9413B" w:rsidRDefault="00C9413B" w:rsidP="003B5DA1">
      <w:pPr>
        <w:pStyle w:val="CommentText"/>
        <w:numPr>
          <w:ilvl w:val="0"/>
          <w:numId w:val="1"/>
        </w:numPr>
      </w:pPr>
      <w:r>
        <w:t xml:space="preserve"> Project</w:t>
      </w:r>
    </w:p>
    <w:p w14:paraId="3212FB2D" w14:textId="77777777" w:rsidR="003B5DA1" w:rsidRDefault="003B5DA1" w:rsidP="003B5DA1">
      <w:pPr>
        <w:pStyle w:val="CommentText"/>
      </w:pPr>
    </w:p>
    <w:p w14:paraId="1D3AA9D1" w14:textId="77777777" w:rsidR="00200210" w:rsidRDefault="00377D48" w:rsidP="003B5DA1">
      <w:pPr>
        <w:pStyle w:val="CommentText"/>
      </w:pPr>
      <w:r>
        <w:t>Configurations:</w:t>
      </w:r>
    </w:p>
    <w:p w14:paraId="6E9180CD" w14:textId="77777777" w:rsidR="00013DAF" w:rsidRDefault="00C9413B" w:rsidP="00013DAF">
      <w:pPr>
        <w:pStyle w:val="CommentText"/>
        <w:numPr>
          <w:ilvl w:val="0"/>
          <w:numId w:val="4"/>
        </w:numPr>
      </w:pPr>
      <w:r>
        <w:t xml:space="preserve"> </w:t>
      </w:r>
      <w:r w:rsidR="00013DAF">
        <w:t>Field Context</w:t>
      </w:r>
      <w:r w:rsidR="006A4FDC">
        <w:t xml:space="preserve"> (Field -&gt; DB)</w:t>
      </w:r>
    </w:p>
    <w:p w14:paraId="5F073C6B" w14:textId="77777777" w:rsidR="006A4FDC" w:rsidRDefault="006A4FDC" w:rsidP="00013DAF">
      <w:pPr>
        <w:pStyle w:val="CommentText"/>
        <w:numPr>
          <w:ilvl w:val="1"/>
          <w:numId w:val="4"/>
        </w:numPr>
      </w:pPr>
      <w:r>
        <w:t xml:space="preserve"> Scope</w:t>
      </w:r>
    </w:p>
    <w:p w14:paraId="33A5D021" w14:textId="77777777" w:rsidR="00013DAF" w:rsidRDefault="006A4FDC" w:rsidP="006A4FDC">
      <w:pPr>
        <w:pStyle w:val="CommentText"/>
        <w:numPr>
          <w:ilvl w:val="2"/>
          <w:numId w:val="4"/>
        </w:numPr>
      </w:pPr>
      <w:r>
        <w:t xml:space="preserve"> Issue T</w:t>
      </w:r>
      <w:r w:rsidR="00013DAF">
        <w:t>ype</w:t>
      </w:r>
      <w:r>
        <w:t>s</w:t>
      </w:r>
    </w:p>
    <w:p w14:paraId="7B2E541B" w14:textId="77777777" w:rsidR="00013DAF" w:rsidRDefault="006A4FDC" w:rsidP="006A4FDC">
      <w:pPr>
        <w:pStyle w:val="CommentText"/>
        <w:numPr>
          <w:ilvl w:val="2"/>
          <w:numId w:val="4"/>
        </w:numPr>
      </w:pPr>
      <w:r>
        <w:t xml:space="preserve"> Projects</w:t>
      </w:r>
    </w:p>
    <w:p w14:paraId="3B5D9302" w14:textId="77777777" w:rsidR="003B5DA1" w:rsidRDefault="00C9413B" w:rsidP="003B5DA1">
      <w:pPr>
        <w:pStyle w:val="CommentText"/>
        <w:numPr>
          <w:ilvl w:val="0"/>
          <w:numId w:val="2"/>
        </w:numPr>
      </w:pPr>
      <w:r>
        <w:t xml:space="preserve"> </w:t>
      </w:r>
      <w:r w:rsidR="003B5DA1">
        <w:t>Field Configuration</w:t>
      </w:r>
    </w:p>
    <w:p w14:paraId="0FDD8FAB" w14:textId="77777777" w:rsidR="006A4FDC" w:rsidRDefault="006A4FDC" w:rsidP="006A4FDC">
      <w:pPr>
        <w:pStyle w:val="CommentText"/>
        <w:numPr>
          <w:ilvl w:val="1"/>
          <w:numId w:val="2"/>
        </w:numPr>
      </w:pPr>
      <w:r>
        <w:t xml:space="preserve"> Scope</w:t>
      </w:r>
    </w:p>
    <w:p w14:paraId="41DD41BA" w14:textId="77777777" w:rsidR="006A4FDC" w:rsidRDefault="006A4FDC" w:rsidP="006A4FDC">
      <w:pPr>
        <w:pStyle w:val="CommentText"/>
        <w:numPr>
          <w:ilvl w:val="2"/>
          <w:numId w:val="2"/>
        </w:numPr>
      </w:pPr>
      <w:r>
        <w:t xml:space="preserve"> available screens</w:t>
      </w:r>
    </w:p>
    <w:p w14:paraId="602F55A9" w14:textId="77777777" w:rsidR="006A4FDC" w:rsidRDefault="006A4FDC" w:rsidP="006A4FDC">
      <w:pPr>
        <w:pStyle w:val="CommentText"/>
        <w:numPr>
          <w:ilvl w:val="1"/>
          <w:numId w:val="2"/>
        </w:numPr>
      </w:pPr>
      <w:r>
        <w:t xml:space="preserve"> Behavior</w:t>
      </w:r>
    </w:p>
    <w:p w14:paraId="12F60D1D" w14:textId="77777777" w:rsidR="006A4FDC" w:rsidRDefault="006A4FDC" w:rsidP="006A4FDC">
      <w:pPr>
        <w:pStyle w:val="CommentText"/>
        <w:numPr>
          <w:ilvl w:val="2"/>
          <w:numId w:val="2"/>
        </w:numPr>
      </w:pPr>
      <w:r>
        <w:t xml:space="preserve"> Required</w:t>
      </w:r>
    </w:p>
    <w:p w14:paraId="0461C76A" w14:textId="77777777" w:rsidR="006A4FDC" w:rsidRDefault="006A4FDC" w:rsidP="006A4FDC">
      <w:pPr>
        <w:pStyle w:val="CommentText"/>
        <w:numPr>
          <w:ilvl w:val="2"/>
          <w:numId w:val="2"/>
        </w:numPr>
      </w:pPr>
      <w:r>
        <w:t xml:space="preserve"> Visibility</w:t>
      </w:r>
    </w:p>
    <w:p w14:paraId="362BD1A0" w14:textId="77777777" w:rsidR="006A4FDC" w:rsidRDefault="006A4FDC" w:rsidP="006A4FDC">
      <w:pPr>
        <w:pStyle w:val="CommentText"/>
        <w:numPr>
          <w:ilvl w:val="1"/>
          <w:numId w:val="2"/>
        </w:numPr>
      </w:pPr>
      <w:r>
        <w:t xml:space="preserve"> Presentation</w:t>
      </w:r>
    </w:p>
    <w:p w14:paraId="4A15AFBB" w14:textId="77777777" w:rsidR="006A4FDC" w:rsidRDefault="006A4FDC" w:rsidP="006A4FDC">
      <w:pPr>
        <w:pStyle w:val="CommentText"/>
        <w:numPr>
          <w:ilvl w:val="2"/>
          <w:numId w:val="2"/>
        </w:numPr>
      </w:pPr>
      <w:r>
        <w:t xml:space="preserve"> Field Description</w:t>
      </w:r>
    </w:p>
    <w:p w14:paraId="3D037326" w14:textId="77777777" w:rsidR="006A4FDC" w:rsidRDefault="006A4FDC" w:rsidP="003B5DA1">
      <w:pPr>
        <w:pStyle w:val="CommentText"/>
        <w:numPr>
          <w:ilvl w:val="0"/>
          <w:numId w:val="2"/>
        </w:numPr>
      </w:pPr>
      <w:r>
        <w:t xml:space="preserve"> </w:t>
      </w:r>
      <w:r w:rsidR="003B5DA1">
        <w:t xml:space="preserve">Field </w:t>
      </w:r>
      <w:r w:rsidR="00377D48">
        <w:t>Config. Scheme</w:t>
      </w:r>
      <w:r>
        <w:t xml:space="preserve"> </w:t>
      </w:r>
      <w:r>
        <w:rPr>
          <w:b/>
        </w:rPr>
        <w:t>(PROJECT LEVEL)</w:t>
      </w:r>
    </w:p>
    <w:p w14:paraId="486546F4" w14:textId="77777777" w:rsidR="003B5DA1" w:rsidRDefault="006A4FDC" w:rsidP="006A4FDC">
      <w:pPr>
        <w:pStyle w:val="CommentText"/>
        <w:numPr>
          <w:ilvl w:val="1"/>
          <w:numId w:val="2"/>
        </w:numPr>
      </w:pPr>
      <w:r>
        <w:t xml:space="preserve"> Scope</w:t>
      </w:r>
    </w:p>
    <w:p w14:paraId="705FE9C9" w14:textId="77777777" w:rsidR="006A4FDC" w:rsidRDefault="006A4FDC" w:rsidP="006A4FDC">
      <w:pPr>
        <w:pStyle w:val="CommentText"/>
        <w:numPr>
          <w:ilvl w:val="2"/>
          <w:numId w:val="2"/>
        </w:numPr>
      </w:pPr>
      <w:r>
        <w:t xml:space="preserve"> Field config(s) -&gt; Issue Type(s)</w:t>
      </w:r>
    </w:p>
    <w:p w14:paraId="2A98BA7C" w14:textId="77777777" w:rsidR="00200210" w:rsidRDefault="00013DAF" w:rsidP="00200210">
      <w:pPr>
        <w:pStyle w:val="CommentText"/>
        <w:numPr>
          <w:ilvl w:val="0"/>
          <w:numId w:val="2"/>
        </w:numPr>
      </w:pPr>
      <w:r>
        <w:t xml:space="preserve"> </w:t>
      </w:r>
      <w:r w:rsidR="00377D48">
        <w:t xml:space="preserve">Workflow Scheme </w:t>
      </w:r>
      <w:r w:rsidR="006A4FDC">
        <w:rPr>
          <w:b/>
        </w:rPr>
        <w:t>(PROJECT LEVEL)</w:t>
      </w:r>
    </w:p>
    <w:p w14:paraId="4036E144" w14:textId="77777777" w:rsidR="0075360D" w:rsidRDefault="0075360D" w:rsidP="0075360D">
      <w:pPr>
        <w:pStyle w:val="CommentText"/>
        <w:numPr>
          <w:ilvl w:val="1"/>
          <w:numId w:val="2"/>
        </w:numPr>
      </w:pPr>
      <w:r>
        <w:t xml:space="preserve"> Scope</w:t>
      </w:r>
    </w:p>
    <w:p w14:paraId="146CCCB7" w14:textId="77777777" w:rsidR="0075360D" w:rsidRDefault="0075360D" w:rsidP="0075360D">
      <w:pPr>
        <w:pStyle w:val="CommentText"/>
        <w:numPr>
          <w:ilvl w:val="2"/>
          <w:numId w:val="2"/>
        </w:numPr>
      </w:pPr>
      <w:r>
        <w:t xml:space="preserve"> Issue types</w:t>
      </w:r>
    </w:p>
    <w:p w14:paraId="2CF6483F" w14:textId="77777777" w:rsidR="0075360D" w:rsidRDefault="0075360D" w:rsidP="00200210">
      <w:pPr>
        <w:pStyle w:val="CommentText"/>
        <w:numPr>
          <w:ilvl w:val="0"/>
          <w:numId w:val="3"/>
        </w:numPr>
      </w:pPr>
      <w:r>
        <w:t xml:space="preserve"> </w:t>
      </w:r>
      <w:r w:rsidR="00200210">
        <w:t>Screens</w:t>
      </w:r>
    </w:p>
    <w:p w14:paraId="7F3E6276" w14:textId="77777777" w:rsidR="0075360D" w:rsidRDefault="0075360D" w:rsidP="0075360D">
      <w:pPr>
        <w:pStyle w:val="CommentText"/>
        <w:numPr>
          <w:ilvl w:val="1"/>
          <w:numId w:val="3"/>
        </w:numPr>
      </w:pPr>
      <w:r>
        <w:t xml:space="preserve"> Scope</w:t>
      </w:r>
    </w:p>
    <w:p w14:paraId="1754574F" w14:textId="77777777" w:rsidR="00200210" w:rsidRDefault="0075360D" w:rsidP="0075360D">
      <w:pPr>
        <w:pStyle w:val="CommentText"/>
        <w:numPr>
          <w:ilvl w:val="2"/>
          <w:numId w:val="3"/>
        </w:numPr>
      </w:pPr>
      <w:r>
        <w:t xml:space="preserve"> Field (tightly associated to field context)</w:t>
      </w:r>
    </w:p>
    <w:p w14:paraId="19A630B7" w14:textId="77777777" w:rsidR="0075360D" w:rsidRDefault="0075360D" w:rsidP="0075360D">
      <w:pPr>
        <w:pStyle w:val="CommentText"/>
        <w:numPr>
          <w:ilvl w:val="1"/>
          <w:numId w:val="3"/>
        </w:numPr>
      </w:pPr>
      <w:r>
        <w:t xml:space="preserve"> Presentation</w:t>
      </w:r>
    </w:p>
    <w:p w14:paraId="17A7AD1B" w14:textId="77777777" w:rsidR="0075360D" w:rsidRDefault="0075360D" w:rsidP="0075360D">
      <w:pPr>
        <w:pStyle w:val="CommentText"/>
        <w:numPr>
          <w:ilvl w:val="2"/>
          <w:numId w:val="3"/>
        </w:numPr>
      </w:pPr>
      <w:r>
        <w:t xml:space="preserve"> Field (screen tab and order)</w:t>
      </w:r>
    </w:p>
    <w:p w14:paraId="16A8A95F" w14:textId="77777777" w:rsidR="00200210" w:rsidRDefault="00C9413B" w:rsidP="00200210">
      <w:pPr>
        <w:pStyle w:val="CommentText"/>
        <w:numPr>
          <w:ilvl w:val="0"/>
          <w:numId w:val="3"/>
        </w:numPr>
      </w:pPr>
      <w:r>
        <w:t xml:space="preserve"> </w:t>
      </w:r>
      <w:r w:rsidR="0075360D">
        <w:t>Screen Scheme</w:t>
      </w:r>
    </w:p>
    <w:p w14:paraId="5F765CB4" w14:textId="77777777" w:rsidR="0075360D" w:rsidRDefault="0075360D" w:rsidP="0075360D">
      <w:pPr>
        <w:pStyle w:val="CommentText"/>
        <w:numPr>
          <w:ilvl w:val="1"/>
          <w:numId w:val="3"/>
        </w:numPr>
      </w:pPr>
      <w:r>
        <w:t xml:space="preserve"> Scope</w:t>
      </w:r>
    </w:p>
    <w:p w14:paraId="5ACF5243" w14:textId="77777777" w:rsidR="0075360D" w:rsidRDefault="0075360D" w:rsidP="0075360D">
      <w:pPr>
        <w:pStyle w:val="CommentText"/>
        <w:numPr>
          <w:ilvl w:val="2"/>
          <w:numId w:val="3"/>
        </w:numPr>
      </w:pPr>
      <w:r>
        <w:t xml:space="preserve"> Operation (Create, Edit, View)</w:t>
      </w:r>
    </w:p>
    <w:p w14:paraId="5E93AB41" w14:textId="77777777" w:rsidR="0075360D" w:rsidRPr="0075360D" w:rsidRDefault="00C9413B" w:rsidP="00200210">
      <w:pPr>
        <w:pStyle w:val="CommentText"/>
        <w:numPr>
          <w:ilvl w:val="0"/>
          <w:numId w:val="3"/>
        </w:numPr>
      </w:pPr>
      <w:r>
        <w:t xml:space="preserve"> </w:t>
      </w:r>
      <w:r w:rsidR="00377D48">
        <w:t>Issue Type Screen Scheme</w:t>
      </w:r>
      <w:r w:rsidR="0075360D">
        <w:t xml:space="preserve"> </w:t>
      </w:r>
      <w:r w:rsidR="0075360D">
        <w:rPr>
          <w:b/>
        </w:rPr>
        <w:t>(PROJECT LEVEL)</w:t>
      </w:r>
    </w:p>
    <w:p w14:paraId="621DD16D" w14:textId="77777777" w:rsidR="00377D48" w:rsidRDefault="0075360D" w:rsidP="0075360D">
      <w:pPr>
        <w:pStyle w:val="CommentText"/>
        <w:numPr>
          <w:ilvl w:val="1"/>
          <w:numId w:val="3"/>
        </w:numPr>
      </w:pPr>
      <w:r>
        <w:t xml:space="preserve"> </w:t>
      </w:r>
      <w:r w:rsidR="00C9413B">
        <w:t>Scope</w:t>
      </w:r>
    </w:p>
    <w:p w14:paraId="2CF82342" w14:textId="77777777" w:rsidR="00C9413B" w:rsidRDefault="00C9413B" w:rsidP="00C9413B">
      <w:pPr>
        <w:pStyle w:val="CommentText"/>
        <w:numPr>
          <w:ilvl w:val="2"/>
          <w:numId w:val="3"/>
        </w:numPr>
      </w:pPr>
      <w:r>
        <w:t xml:space="preserve"> Assign issue types to screen schemes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C9400B" w15:done="0"/>
  <w15:commentEx w15:paraId="2CF823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1FAF"/>
    <w:multiLevelType w:val="hybridMultilevel"/>
    <w:tmpl w:val="841A3BB4"/>
    <w:lvl w:ilvl="0" w:tplc="28B297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344"/>
    <w:multiLevelType w:val="hybridMultilevel"/>
    <w:tmpl w:val="5F105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1170A"/>
    <w:multiLevelType w:val="hybridMultilevel"/>
    <w:tmpl w:val="306E5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17674"/>
    <w:multiLevelType w:val="hybridMultilevel"/>
    <w:tmpl w:val="2D382074"/>
    <w:lvl w:ilvl="0" w:tplc="9BF810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F27F2"/>
    <w:multiLevelType w:val="hybridMultilevel"/>
    <w:tmpl w:val="32F65A04"/>
    <w:lvl w:ilvl="0" w:tplc="B4EC3F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1D4877"/>
    <w:multiLevelType w:val="hybridMultilevel"/>
    <w:tmpl w:val="B1A20202"/>
    <w:lvl w:ilvl="0" w:tplc="F2E0219C">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4C4003E9"/>
    <w:multiLevelType w:val="hybridMultilevel"/>
    <w:tmpl w:val="50147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D3164"/>
    <w:multiLevelType w:val="hybridMultilevel"/>
    <w:tmpl w:val="B52CFA84"/>
    <w:lvl w:ilvl="0" w:tplc="DE8666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E4BC5"/>
    <w:multiLevelType w:val="hybridMultilevel"/>
    <w:tmpl w:val="1A86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2"/>
  </w:num>
  <w:num w:numId="5">
    <w:abstractNumId w:val="0"/>
  </w:num>
  <w:num w:numId="6">
    <w:abstractNumId w:val="4"/>
  </w:num>
  <w:num w:numId="7">
    <w:abstractNumId w:val="5"/>
  </w:num>
  <w:num w:numId="8">
    <w:abstractNumId w:val="3"/>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Becker">
    <w15:presenceInfo w15:providerId="AD" w15:userId="S-1-5-21-165822833-759849691-44198299-38682"/>
  </w15:person>
  <w15:person w15:author="Forsythe User">
    <w15:presenceInfo w15:providerId="None" w15:userId="Forsyth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002"/>
    <w:rsid w:val="00013DAF"/>
    <w:rsid w:val="001341A0"/>
    <w:rsid w:val="001763E6"/>
    <w:rsid w:val="00191D95"/>
    <w:rsid w:val="001C2AC8"/>
    <w:rsid w:val="00200210"/>
    <w:rsid w:val="00377D48"/>
    <w:rsid w:val="0038250D"/>
    <w:rsid w:val="003B5DA1"/>
    <w:rsid w:val="003F1B7C"/>
    <w:rsid w:val="0059617A"/>
    <w:rsid w:val="00664002"/>
    <w:rsid w:val="006A4FDC"/>
    <w:rsid w:val="006C5AB7"/>
    <w:rsid w:val="0073441E"/>
    <w:rsid w:val="0075360D"/>
    <w:rsid w:val="00964195"/>
    <w:rsid w:val="00B8674D"/>
    <w:rsid w:val="00BA21F5"/>
    <w:rsid w:val="00C9413B"/>
    <w:rsid w:val="00DD2029"/>
    <w:rsid w:val="00E2634A"/>
    <w:rsid w:val="00E55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CC3D"/>
  <w15:chartTrackingRefBased/>
  <w15:docId w15:val="{374C6669-CB5D-4B35-A20F-E868D312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4195"/>
    <w:rPr>
      <w:sz w:val="16"/>
      <w:szCs w:val="16"/>
    </w:rPr>
  </w:style>
  <w:style w:type="paragraph" w:styleId="CommentText">
    <w:name w:val="annotation text"/>
    <w:basedOn w:val="Normal"/>
    <w:link w:val="CommentTextChar"/>
    <w:uiPriority w:val="99"/>
    <w:semiHidden/>
    <w:unhideWhenUsed/>
    <w:rsid w:val="00964195"/>
    <w:pPr>
      <w:spacing w:line="240" w:lineRule="auto"/>
    </w:pPr>
    <w:rPr>
      <w:sz w:val="20"/>
      <w:szCs w:val="20"/>
    </w:rPr>
  </w:style>
  <w:style w:type="character" w:customStyle="1" w:styleId="CommentTextChar">
    <w:name w:val="Comment Text Char"/>
    <w:basedOn w:val="DefaultParagraphFont"/>
    <w:link w:val="CommentText"/>
    <w:uiPriority w:val="99"/>
    <w:semiHidden/>
    <w:rsid w:val="00964195"/>
    <w:rPr>
      <w:sz w:val="20"/>
      <w:szCs w:val="20"/>
    </w:rPr>
  </w:style>
  <w:style w:type="paragraph" w:styleId="CommentSubject">
    <w:name w:val="annotation subject"/>
    <w:basedOn w:val="CommentText"/>
    <w:next w:val="CommentText"/>
    <w:link w:val="CommentSubjectChar"/>
    <w:uiPriority w:val="99"/>
    <w:semiHidden/>
    <w:unhideWhenUsed/>
    <w:rsid w:val="00964195"/>
    <w:rPr>
      <w:b/>
      <w:bCs/>
    </w:rPr>
  </w:style>
  <w:style w:type="character" w:customStyle="1" w:styleId="CommentSubjectChar">
    <w:name w:val="Comment Subject Char"/>
    <w:basedOn w:val="CommentTextChar"/>
    <w:link w:val="CommentSubject"/>
    <w:uiPriority w:val="99"/>
    <w:semiHidden/>
    <w:rsid w:val="00964195"/>
    <w:rPr>
      <w:b/>
      <w:bCs/>
      <w:sz w:val="20"/>
      <w:szCs w:val="20"/>
    </w:rPr>
  </w:style>
  <w:style w:type="paragraph" w:styleId="BalloonText">
    <w:name w:val="Balloon Text"/>
    <w:basedOn w:val="Normal"/>
    <w:link w:val="BalloonTextChar"/>
    <w:uiPriority w:val="99"/>
    <w:semiHidden/>
    <w:unhideWhenUsed/>
    <w:rsid w:val="009641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195"/>
    <w:rPr>
      <w:rFonts w:ascii="Segoe UI" w:hAnsi="Segoe UI" w:cs="Segoe UI"/>
      <w:sz w:val="18"/>
      <w:szCs w:val="18"/>
    </w:rPr>
  </w:style>
  <w:style w:type="paragraph" w:styleId="ListParagraph">
    <w:name w:val="List Paragraph"/>
    <w:basedOn w:val="Normal"/>
    <w:uiPriority w:val="34"/>
    <w:qFormat/>
    <w:rsid w:val="006A4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7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1C939-0637-40B1-9BEE-5868E0590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Becker</dc:creator>
  <cp:keywords/>
  <dc:description/>
  <cp:lastModifiedBy>James Becker</cp:lastModifiedBy>
  <cp:revision>2</cp:revision>
  <dcterms:created xsi:type="dcterms:W3CDTF">2017-05-09T14:16:00Z</dcterms:created>
  <dcterms:modified xsi:type="dcterms:W3CDTF">2017-05-09T14:16:00Z</dcterms:modified>
</cp:coreProperties>
</file>